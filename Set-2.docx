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78B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B63B6B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B654BF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820397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4A6CC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D3C6F4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286C8B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7CF1C53" w14:textId="415431F5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60D5BE5" w14:textId="71D0DA93" w:rsidR="009F30A4" w:rsidRPr="00EE10F3" w:rsidRDefault="009F30A4" w:rsidP="009F30A4">
      <w:pPr>
        <w:spacing w:after="120"/>
        <w:contextualSpacing/>
        <w:rPr>
          <w:szCs w:val="21"/>
        </w:rPr>
      </w:pPr>
      <w:r w:rsidRPr="009F30A4">
        <w:rPr>
          <w:b/>
          <w:szCs w:val="21"/>
        </w:rPr>
        <w:t>Solution:</w:t>
      </w:r>
      <w:r>
        <w:rPr>
          <w:szCs w:val="21"/>
        </w:rPr>
        <w:t xml:space="preserve"> </w:t>
      </w:r>
      <w:r w:rsidRPr="009F30A4">
        <w:rPr>
          <w:szCs w:val="21"/>
        </w:rPr>
        <w:t>Basic Statistics_Level-2_Set_2_Q</w:t>
      </w:r>
      <w:proofErr w:type="gramStart"/>
      <w:r w:rsidRPr="009F30A4">
        <w:rPr>
          <w:szCs w:val="21"/>
        </w:rPr>
        <w:t>1.ipynb</w:t>
      </w:r>
      <w:proofErr w:type="gramEnd"/>
      <w:r>
        <w:rPr>
          <w:szCs w:val="21"/>
        </w:rPr>
        <w:t xml:space="preserve"> file</w:t>
      </w:r>
    </w:p>
    <w:p w14:paraId="5F7E820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3502E2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6064FB4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B2C6A35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1F34779" w14:textId="1C4587D8" w:rsidR="00155575" w:rsidRDefault="009F30A4" w:rsidP="009F30A4">
      <w:pPr>
        <w:spacing w:after="120"/>
        <w:contextualSpacing/>
        <w:rPr>
          <w:szCs w:val="21"/>
        </w:rPr>
      </w:pPr>
      <w:r w:rsidRPr="009F30A4">
        <w:rPr>
          <w:b/>
          <w:szCs w:val="21"/>
        </w:rPr>
        <w:t>Solution:</w:t>
      </w:r>
      <w:r>
        <w:rPr>
          <w:szCs w:val="21"/>
        </w:rPr>
        <w:t xml:space="preserve"> </w:t>
      </w:r>
      <w:r w:rsidRPr="009F30A4">
        <w:rPr>
          <w:szCs w:val="21"/>
        </w:rPr>
        <w:t>Basic Statistics_Level-2_Set_2_Q</w:t>
      </w:r>
      <w:proofErr w:type="gramStart"/>
      <w:r>
        <w:rPr>
          <w:szCs w:val="21"/>
        </w:rPr>
        <w:t>2</w:t>
      </w:r>
      <w:r w:rsidRPr="009F30A4">
        <w:rPr>
          <w:szCs w:val="21"/>
        </w:rPr>
        <w:t>.ipynb</w:t>
      </w:r>
      <w:proofErr w:type="gramEnd"/>
      <w:r>
        <w:rPr>
          <w:szCs w:val="21"/>
        </w:rPr>
        <w:t xml:space="preserve"> file</w:t>
      </w:r>
    </w:p>
    <w:p w14:paraId="17B468A5" w14:textId="77777777" w:rsidR="009F30A4" w:rsidRPr="00EE10F3" w:rsidRDefault="009F30A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D09CD17" w14:textId="45302751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7451E5C" w14:textId="4CCEA783" w:rsidR="000231BB" w:rsidRDefault="007A17A1" w:rsidP="00A3311E">
      <w:pPr>
        <w:pStyle w:val="NoSpacing"/>
        <w:rPr>
          <w:rFonts w:eastAsia="Times New Roman"/>
        </w:rPr>
      </w:pPr>
      <w:r w:rsidRPr="007A17A1">
        <w:rPr>
          <w:b/>
          <w:szCs w:val="21"/>
        </w:rPr>
        <w:t>Solution:</w:t>
      </w:r>
      <w:r>
        <w:rPr>
          <w:b/>
          <w:szCs w:val="21"/>
        </w:rPr>
        <w:t xml:space="preserve"> </w:t>
      </w:r>
      <w:r w:rsidR="000231BB" w:rsidRPr="000231BB">
        <w:rPr>
          <w:rFonts w:eastAsia="Times New Roman"/>
        </w:rPr>
        <w:t>The Normal Distribution has its link with the Central Limit Theorem, which states that ‘Any large sum of independent identically distribution random variables are approximately Normal</w:t>
      </w:r>
      <w:r w:rsidR="000231BB">
        <w:rPr>
          <w:rFonts w:eastAsia="Times New Roman"/>
        </w:rPr>
        <w:t>,</w:t>
      </w:r>
      <w:r w:rsidR="000231BB" w:rsidRPr="000231BB">
        <w:rPr>
          <w:rFonts w:eastAsia="Times New Roman"/>
        </w:rPr>
        <w:t xml:space="preserve"> then (X1 + X2) and (2X1) tends to have Normal distribution only If X1 and X2 are </w:t>
      </w:r>
      <w:proofErr w:type="spellStart"/>
      <w:r w:rsidR="000231BB" w:rsidRPr="000231BB">
        <w:rPr>
          <w:rFonts w:eastAsia="Times New Roman"/>
        </w:rPr>
        <w:t>i.i.d</w:t>
      </w:r>
      <w:proofErr w:type="spellEnd"/>
      <w:r w:rsidR="000231BB" w:rsidRPr="000231BB">
        <w:rPr>
          <w:rFonts w:eastAsia="Times New Roman"/>
        </w:rPr>
        <w:t xml:space="preserve"> and n is Large.</w:t>
      </w:r>
      <w:r w:rsidR="000231BB">
        <w:rPr>
          <w:rFonts w:eastAsia="Times New Roman"/>
        </w:rPr>
        <w:t xml:space="preserve"> </w:t>
      </w:r>
    </w:p>
    <w:p w14:paraId="2EFD2635" w14:textId="77777777" w:rsidR="00A3311E" w:rsidRDefault="00A3311E" w:rsidP="00A3311E">
      <w:pPr>
        <w:pStyle w:val="NoSpacing"/>
        <w:rPr>
          <w:rFonts w:eastAsia="Times New Roman"/>
        </w:rPr>
      </w:pPr>
    </w:p>
    <w:p w14:paraId="01F413F8" w14:textId="77777777" w:rsidR="000231BB" w:rsidRDefault="000231BB" w:rsidP="00A3311E">
      <w:pPr>
        <w:pStyle w:val="NoSpacing"/>
        <w:rPr>
          <w:rFonts w:eastAsia="Times New Roman"/>
        </w:rPr>
      </w:pPr>
      <w:r>
        <w:rPr>
          <w:rFonts w:eastAsia="Times New Roman"/>
        </w:rPr>
        <w:t>T</w:t>
      </w:r>
      <w:r w:rsidRPr="000231BB">
        <w:rPr>
          <w:rFonts w:eastAsia="Times New Roman"/>
        </w:rPr>
        <w:t xml:space="preserve">he Difference between 2X1 and (X1 + X2) is the magnitude they hold of two different sample subsets (X1 and X2) from the same source(population). </w:t>
      </w:r>
    </w:p>
    <w:p w14:paraId="2735B192" w14:textId="77777777" w:rsidR="00A3311E" w:rsidRDefault="00A3311E" w:rsidP="00A3311E">
      <w:pPr>
        <w:pStyle w:val="NoSpacing"/>
        <w:rPr>
          <w:rFonts w:eastAsia="Times New Roman"/>
        </w:rPr>
      </w:pPr>
    </w:p>
    <w:p w14:paraId="4C83E904" w14:textId="40AF7C05" w:rsidR="000231BB" w:rsidRDefault="000231BB" w:rsidP="00A3311E">
      <w:pPr>
        <w:pStyle w:val="NoSpacing"/>
        <w:rPr>
          <w:rFonts w:eastAsia="Times New Roman"/>
        </w:rPr>
      </w:pPr>
      <w:r w:rsidRPr="000231BB">
        <w:rPr>
          <w:rFonts w:eastAsia="Times New Roman"/>
        </w:rPr>
        <w:t xml:space="preserve">X1 and X2 can be a different subset of a sample from a similar source (population) but </w:t>
      </w:r>
    </w:p>
    <w:p w14:paraId="18546A66" w14:textId="77777777" w:rsidR="00A3311E" w:rsidRDefault="00A3311E" w:rsidP="00A3311E">
      <w:pPr>
        <w:pStyle w:val="NoSpacing"/>
        <w:rPr>
          <w:rFonts w:eastAsia="Times New Roman"/>
        </w:rPr>
      </w:pPr>
    </w:p>
    <w:p w14:paraId="3E133AD2" w14:textId="51E9FB24" w:rsidR="000231BB" w:rsidRDefault="000231BB" w:rsidP="00A3311E">
      <w:pPr>
        <w:pStyle w:val="NoSpacing"/>
        <w:rPr>
          <w:rFonts w:eastAsia="Times New Roman"/>
        </w:rPr>
      </w:pPr>
      <w:r w:rsidRPr="000231BB">
        <w:rPr>
          <w:rFonts w:eastAsia="Times New Roman"/>
        </w:rPr>
        <w:t xml:space="preserve">If X1 ~ </w:t>
      </w:r>
      <w:proofErr w:type="gramStart"/>
      <w:r w:rsidRPr="000231BB">
        <w:rPr>
          <w:rFonts w:eastAsia="Times New Roman"/>
        </w:rPr>
        <w:t>N(</w:t>
      </w:r>
      <w:proofErr w:type="gramEnd"/>
      <w:r w:rsidRPr="000231BB">
        <w:rPr>
          <w:rFonts w:eastAsia="Times New Roman"/>
        </w:rPr>
        <w:t>μ, σ2) then, 2 X1 ~ N(2 μ, 4 σ2 )</w:t>
      </w:r>
      <w:r>
        <w:rPr>
          <w:rFonts w:eastAsia="Times New Roman"/>
        </w:rPr>
        <w:t>,</w:t>
      </w:r>
      <w:r w:rsidRPr="000231BB">
        <w:rPr>
          <w:rFonts w:eastAsia="Times New Roman"/>
        </w:rPr>
        <w:t xml:space="preserve"> </w:t>
      </w:r>
    </w:p>
    <w:p w14:paraId="1FACE887" w14:textId="77777777" w:rsidR="00A3311E" w:rsidRDefault="00A3311E" w:rsidP="00A3311E">
      <w:pPr>
        <w:pStyle w:val="NoSpacing"/>
        <w:rPr>
          <w:rFonts w:eastAsia="Times New Roman"/>
        </w:rPr>
      </w:pPr>
    </w:p>
    <w:p w14:paraId="18546AC5" w14:textId="7982881E" w:rsidR="000231BB" w:rsidRDefault="000231BB" w:rsidP="00A3311E">
      <w:pPr>
        <w:pStyle w:val="NoSpacing"/>
        <w:rPr>
          <w:rFonts w:eastAsia="Times New Roman"/>
        </w:rPr>
      </w:pPr>
      <w:r w:rsidRPr="000231BB">
        <w:rPr>
          <w:rFonts w:eastAsia="Times New Roman"/>
        </w:rPr>
        <w:t xml:space="preserve">If X1 ~ </w:t>
      </w:r>
      <w:proofErr w:type="gramStart"/>
      <w:r w:rsidRPr="000231BB">
        <w:rPr>
          <w:rFonts w:eastAsia="Times New Roman"/>
        </w:rPr>
        <w:t>N(</w:t>
      </w:r>
      <w:proofErr w:type="gramEnd"/>
      <w:r w:rsidRPr="000231BB">
        <w:rPr>
          <w:rFonts w:eastAsia="Times New Roman"/>
        </w:rPr>
        <w:t xml:space="preserve">μ, σ2) and X2 ~ N(μ, σ2) are </w:t>
      </w:r>
      <w:proofErr w:type="spellStart"/>
      <w:r w:rsidRPr="000231BB">
        <w:rPr>
          <w:rFonts w:eastAsia="Times New Roman"/>
        </w:rPr>
        <w:t>iid</w:t>
      </w:r>
      <w:proofErr w:type="spellEnd"/>
      <w:r w:rsidRPr="000231BB">
        <w:rPr>
          <w:rFonts w:eastAsia="Times New Roman"/>
        </w:rPr>
        <w:t xml:space="preserve"> normal random variables then (X1 + X2)</w:t>
      </w:r>
      <w:del w:id="0" w:author="Unknown">
        <w:r w:rsidRPr="000231BB">
          <w:rPr>
            <w:rFonts w:eastAsia="Times New Roman"/>
          </w:rPr>
          <w:delText>N(μ+ μ, σ2+ σ2)</w:delText>
        </w:r>
      </w:del>
      <w:r w:rsidRPr="000231BB">
        <w:rPr>
          <w:rFonts w:eastAsia="Times New Roman"/>
        </w:rPr>
        <w:t>(2 μ, 2 σ2)</w:t>
      </w:r>
      <w:r>
        <w:rPr>
          <w:rFonts w:eastAsia="Times New Roman"/>
        </w:rPr>
        <w:t>.</w:t>
      </w:r>
      <w:r w:rsidRPr="000231BB">
        <w:rPr>
          <w:rFonts w:eastAsia="Times New Roman"/>
        </w:rPr>
        <w:t xml:space="preserve"> Hence, 2X1 – (X1+X2) </w:t>
      </w:r>
      <w:proofErr w:type="gramStart"/>
      <w:r w:rsidRPr="000231BB">
        <w:rPr>
          <w:rFonts w:eastAsia="Times New Roman"/>
        </w:rPr>
        <w:t>~(</w:t>
      </w:r>
      <w:proofErr w:type="gramEnd"/>
      <w:r w:rsidRPr="000231BB">
        <w:rPr>
          <w:rFonts w:eastAsia="Times New Roman"/>
        </w:rPr>
        <w:t>2 μ – 2 μ, 4 σ2 + 2σ2 )</w:t>
      </w:r>
      <w:r>
        <w:rPr>
          <w:rFonts w:eastAsia="Times New Roman"/>
        </w:rPr>
        <w:t>.</w:t>
      </w:r>
      <w:r w:rsidRPr="000231BB">
        <w:rPr>
          <w:rFonts w:eastAsia="Times New Roman"/>
        </w:rPr>
        <w:t xml:space="preserve"> </w:t>
      </w:r>
    </w:p>
    <w:p w14:paraId="78D9CDF3" w14:textId="77777777" w:rsidR="00A3311E" w:rsidRDefault="00A3311E" w:rsidP="00A3311E">
      <w:pPr>
        <w:pStyle w:val="NoSpacing"/>
        <w:rPr>
          <w:rFonts w:eastAsia="Times New Roman"/>
        </w:rPr>
      </w:pPr>
    </w:p>
    <w:p w14:paraId="59005116" w14:textId="47613FCF" w:rsidR="000231BB" w:rsidRPr="000231BB" w:rsidRDefault="000231BB" w:rsidP="00A3311E">
      <w:pPr>
        <w:pStyle w:val="NoSpacing"/>
        <w:rPr>
          <w:rFonts w:eastAsia="Times New Roman"/>
        </w:rPr>
      </w:pPr>
      <w:r w:rsidRPr="000231BB">
        <w:rPr>
          <w:rFonts w:eastAsia="Times New Roman"/>
        </w:rPr>
        <w:t>The distribution remains the same for every sample subset of similar source, it tends to fall under Normal distribution and slight deviations in parameters.</w:t>
      </w:r>
    </w:p>
    <w:p w14:paraId="72410D6A" w14:textId="77777777" w:rsidR="00A3311E" w:rsidRDefault="00A3311E" w:rsidP="00A3311E">
      <w:pPr>
        <w:pStyle w:val="NoSpacing"/>
        <w:rPr>
          <w:rFonts w:eastAsia="Times New Roman"/>
        </w:rPr>
      </w:pPr>
    </w:p>
    <w:p w14:paraId="636130CE" w14:textId="56BED6BE" w:rsidR="007A17A1" w:rsidRPr="00A3311E" w:rsidRDefault="000231BB" w:rsidP="00A3311E">
      <w:pPr>
        <w:pStyle w:val="NoSpacing"/>
        <w:rPr>
          <w:rFonts w:eastAsia="Times New Roman"/>
        </w:rPr>
      </w:pPr>
      <w:r w:rsidRPr="000231BB">
        <w:rPr>
          <w:rFonts w:eastAsia="Times New Roman"/>
        </w:rPr>
        <w:t xml:space="preserve">The Normal distribution has two parameters, the mean, µ, and the variance, σ2. µ and σ2satisfy −∞ &lt; µ &lt; ∞, σ2&gt; 0. We write X </w:t>
      </w:r>
      <w:r w:rsidRPr="000231BB">
        <w:rPr>
          <w:rFonts w:ascii="Cambria Math" w:eastAsia="Times New Roman" w:hAnsi="Cambria Math" w:cs="Cambria Math"/>
        </w:rPr>
        <w:t>∼</w:t>
      </w:r>
      <w:r w:rsidRPr="000231BB">
        <w:rPr>
          <w:rFonts w:eastAsia="Times New Roman"/>
        </w:rPr>
        <w:t xml:space="preserve"> Normal (</w:t>
      </w:r>
      <w:r w:rsidRPr="000231BB">
        <w:rPr>
          <w:rFonts w:ascii="Calibri" w:eastAsia="Times New Roman" w:hAnsi="Calibri" w:cs="Calibri"/>
        </w:rPr>
        <w:t>µ</w:t>
      </w:r>
      <w:r w:rsidRPr="000231BB">
        <w:rPr>
          <w:rFonts w:eastAsia="Times New Roman"/>
        </w:rPr>
        <w:t xml:space="preserve">, </w:t>
      </w:r>
      <w:r w:rsidRPr="000231BB">
        <w:rPr>
          <w:rFonts w:ascii="Calibri" w:eastAsia="Times New Roman" w:hAnsi="Calibri" w:cs="Calibri"/>
        </w:rPr>
        <w:t>σ</w:t>
      </w:r>
      <w:r w:rsidRPr="000231BB">
        <w:rPr>
          <w:rFonts w:eastAsia="Times New Roman"/>
        </w:rPr>
        <w:t xml:space="preserve">2) or X </w:t>
      </w:r>
      <w:r w:rsidRPr="000231BB">
        <w:rPr>
          <w:rFonts w:ascii="Cambria Math" w:eastAsia="Times New Roman" w:hAnsi="Cambria Math" w:cs="Cambria Math"/>
        </w:rPr>
        <w:t>∼</w:t>
      </w:r>
      <w:r w:rsidRPr="000231BB">
        <w:rPr>
          <w:rFonts w:eastAsia="Times New Roman"/>
        </w:rPr>
        <w:t xml:space="preserve"> </w:t>
      </w:r>
      <w:proofErr w:type="gramStart"/>
      <w:r w:rsidRPr="000231BB">
        <w:rPr>
          <w:rFonts w:eastAsia="Times New Roman"/>
        </w:rPr>
        <w:t>N(</w:t>
      </w:r>
      <w:proofErr w:type="gramEnd"/>
      <w:r w:rsidRPr="000231BB">
        <w:rPr>
          <w:rFonts w:eastAsia="Times New Roman"/>
        </w:rPr>
        <w:t>µ, σ2 ).</w:t>
      </w:r>
    </w:p>
    <w:p w14:paraId="5C0DC6E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794FDD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9DBCE9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0925A3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99CC40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E183F2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33B2DA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05451B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2F29ACA" w14:textId="0E68E230" w:rsidR="002A2B2D" w:rsidRPr="002A2B2D" w:rsidRDefault="002A2B2D" w:rsidP="002A2B2D">
      <w:pPr>
        <w:spacing w:after="120"/>
        <w:rPr>
          <w:szCs w:val="21"/>
        </w:rPr>
      </w:pPr>
      <w:r w:rsidRPr="002A2B2D">
        <w:rPr>
          <w:b/>
          <w:szCs w:val="21"/>
        </w:rPr>
        <w:t>Solution:</w:t>
      </w:r>
      <w:r w:rsidRPr="002A2B2D">
        <w:rPr>
          <w:szCs w:val="21"/>
        </w:rPr>
        <w:t xml:space="preserve"> </w:t>
      </w:r>
      <w:r w:rsidR="002F27DD">
        <w:rPr>
          <w:szCs w:val="21"/>
        </w:rPr>
        <w:t xml:space="preserve">C) </w:t>
      </w:r>
      <w:r w:rsidRPr="002A2B2D">
        <w:rPr>
          <w:szCs w:val="21"/>
        </w:rPr>
        <w:t>Basic Statistics_Level-2_Set_2_Q</w:t>
      </w:r>
      <w:proofErr w:type="gramStart"/>
      <w:r>
        <w:rPr>
          <w:szCs w:val="21"/>
        </w:rPr>
        <w:t>4</w:t>
      </w:r>
      <w:r w:rsidRPr="002A2B2D">
        <w:rPr>
          <w:szCs w:val="21"/>
        </w:rPr>
        <w:t>.ipynb</w:t>
      </w:r>
      <w:proofErr w:type="gramEnd"/>
      <w:r w:rsidRPr="002A2B2D">
        <w:rPr>
          <w:szCs w:val="21"/>
        </w:rPr>
        <w:t xml:space="preserve"> file</w:t>
      </w:r>
    </w:p>
    <w:p w14:paraId="664A7EE2" w14:textId="77777777" w:rsidR="002A2B2D" w:rsidRPr="00EE10F3" w:rsidRDefault="002A2B2D" w:rsidP="002A2B2D">
      <w:pPr>
        <w:spacing w:after="120"/>
        <w:contextualSpacing/>
        <w:rPr>
          <w:szCs w:val="21"/>
        </w:rPr>
      </w:pPr>
    </w:p>
    <w:p w14:paraId="0752AD0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9C4AFE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99BDF0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BC88B74" w14:textId="6415592A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20A9F31" w14:textId="50ABFB9B" w:rsidR="00520855" w:rsidRPr="00BE289C" w:rsidRDefault="00520855" w:rsidP="00520855">
      <w:pPr>
        <w:spacing w:after="120"/>
        <w:contextualSpacing/>
        <w:rPr>
          <w:szCs w:val="21"/>
        </w:rPr>
      </w:pPr>
      <w:r w:rsidRPr="00520855">
        <w:rPr>
          <w:b/>
          <w:szCs w:val="21"/>
        </w:rPr>
        <w:t>Solution:</w:t>
      </w:r>
      <w:r>
        <w:rPr>
          <w:szCs w:val="21"/>
        </w:rPr>
        <w:t xml:space="preserve"> </w:t>
      </w:r>
      <w:r w:rsidRPr="00520855">
        <w:rPr>
          <w:szCs w:val="21"/>
        </w:rPr>
        <w:t>Basic Statistics_Level-2_Set_2_Q</w:t>
      </w:r>
      <w:proofErr w:type="gramStart"/>
      <w:r w:rsidRPr="00520855">
        <w:rPr>
          <w:szCs w:val="21"/>
        </w:rPr>
        <w:t>5.ipynb</w:t>
      </w:r>
      <w:proofErr w:type="gramEnd"/>
      <w:r>
        <w:rPr>
          <w:szCs w:val="21"/>
        </w:rPr>
        <w:t xml:space="preserve"> file</w:t>
      </w:r>
    </w:p>
    <w:sectPr w:rsidR="0052085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A53351"/>
    <w:multiLevelType w:val="multilevel"/>
    <w:tmpl w:val="D92C15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056436">
    <w:abstractNumId w:val="0"/>
  </w:num>
  <w:num w:numId="2" w16cid:durableId="1475609640">
    <w:abstractNumId w:val="3"/>
  </w:num>
  <w:num w:numId="3" w16cid:durableId="1085491822">
    <w:abstractNumId w:val="4"/>
  </w:num>
  <w:num w:numId="4" w16cid:durableId="1769933897">
    <w:abstractNumId w:val="2"/>
  </w:num>
  <w:num w:numId="5" w16cid:durableId="814025386">
    <w:abstractNumId w:val="1"/>
  </w:num>
  <w:num w:numId="6" w16cid:durableId="281034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231BB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A2B2D"/>
    <w:rsid w:val="002F27DD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0855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7A1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30A4"/>
    <w:rsid w:val="009F547E"/>
    <w:rsid w:val="00A05708"/>
    <w:rsid w:val="00A3311E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D653"/>
  <w15:docId w15:val="{54F8C280-9725-473D-9EEC-D220A3F7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B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3311E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Ratan Yadav</cp:lastModifiedBy>
  <cp:revision>11</cp:revision>
  <dcterms:created xsi:type="dcterms:W3CDTF">2013-09-25T17:43:00Z</dcterms:created>
  <dcterms:modified xsi:type="dcterms:W3CDTF">2022-09-13T04:10:00Z</dcterms:modified>
</cp:coreProperties>
</file>